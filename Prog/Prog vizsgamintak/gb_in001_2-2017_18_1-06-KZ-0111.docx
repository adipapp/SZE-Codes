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1415E" w14:textId="77777777" w:rsidR="00472EEF" w:rsidRDefault="002E2ABA" w:rsidP="00472EEF">
      <w:pPr>
        <w:ind w:left="285"/>
      </w:pPr>
      <w:r>
        <w:sym w:font="Wingdings" w:char="F036"/>
      </w:r>
      <w:r>
        <w:tab/>
      </w:r>
      <w:bookmarkStart w:id="0" w:name="OLE_LINK1"/>
      <w:bookmarkStart w:id="1" w:name="OLE_LINK2"/>
      <w:bookmarkStart w:id="2" w:name="OLE_LINK7"/>
      <w:r w:rsidR="00472EEF" w:rsidRPr="00472EEF">
        <w:rPr>
          <w:sz w:val="24"/>
        </w:rPr>
        <w:t>Adott az alábbi típusdefiníció:</w:t>
      </w:r>
      <w:r w:rsidR="00472EEF">
        <w:t xml:space="preserve"> </w:t>
      </w:r>
    </w:p>
    <w:p w14:paraId="4775856B" w14:textId="77777777" w:rsidR="00472EEF" w:rsidRDefault="00472EEF" w:rsidP="00472EEF">
      <w:pPr>
        <w:spacing w:line="259" w:lineRule="auto"/>
      </w:pPr>
      <w:r>
        <w:t xml:space="preserve"> </w:t>
      </w:r>
    </w:p>
    <w:bookmarkEnd w:id="0"/>
    <w:bookmarkEnd w:id="1"/>
    <w:p w14:paraId="028C44A6" w14:textId="77777777" w:rsidR="00472EEF" w:rsidRDefault="00472EEF" w:rsidP="00472EEF">
      <w:pPr>
        <w:ind w:left="1418" w:right="4251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typedef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struct</w:t>
      </w:r>
      <w:r>
        <w:rPr>
          <w:rFonts w:ascii="Courier New" w:eastAsia="Courier New" w:hAnsi="Courier New" w:cs="Courier New"/>
        </w:rPr>
        <w:t xml:space="preserve"> {      </w:t>
      </w:r>
    </w:p>
    <w:p w14:paraId="5A32418F" w14:textId="4FE21026" w:rsidR="00472EEF" w:rsidRDefault="0091317C" w:rsidP="00472EEF">
      <w:pPr>
        <w:ind w:left="1418" w:right="4251" w:hanging="10"/>
        <w:rPr>
          <w:rFonts w:ascii="Courier New" w:eastAsia="Courier New" w:hAnsi="Courier New" w:cs="Courier New"/>
        </w:rPr>
      </w:pPr>
      <w:ins w:id="3" w:author="Hatwagner Miklós" w:date="2017-12-26T17:32:00Z">
        <w:r>
          <w:rPr>
            <w:rFonts w:ascii="Courier New" w:eastAsia="Courier New" w:hAnsi="Courier New" w:cs="Courier New"/>
            <w:color w:val="0000FF"/>
          </w:rPr>
          <w:t xml:space="preserve">  </w:t>
        </w:r>
      </w:ins>
      <w:r w:rsidR="00472EEF">
        <w:rPr>
          <w:rFonts w:ascii="Courier New" w:eastAsia="Courier New" w:hAnsi="Courier New" w:cs="Courier New"/>
          <w:color w:val="0000FF"/>
        </w:rPr>
        <w:t xml:space="preserve">char </w:t>
      </w:r>
      <w:r w:rsidR="007F63C7">
        <w:rPr>
          <w:rFonts w:ascii="Courier New" w:eastAsia="Courier New" w:hAnsi="Courier New" w:cs="Courier New"/>
        </w:rPr>
        <w:t>nev[3</w:t>
      </w:r>
      <w:r w:rsidR="00472EEF">
        <w:rPr>
          <w:rFonts w:ascii="Courier New" w:eastAsia="Courier New" w:hAnsi="Courier New" w:cs="Courier New"/>
        </w:rPr>
        <w:t>1],</w:t>
      </w:r>
      <w:ins w:id="4" w:author="Hatwagner Miklós" w:date="2017-12-26T17:32:00Z">
        <w:r>
          <w:rPr>
            <w:rFonts w:ascii="Courier New" w:eastAsia="Courier New" w:hAnsi="Courier New" w:cs="Courier New"/>
          </w:rPr>
          <w:t xml:space="preserve"> </w:t>
        </w:r>
      </w:ins>
      <w:r w:rsidR="00472EEF">
        <w:rPr>
          <w:rFonts w:ascii="Courier New" w:eastAsia="Courier New" w:hAnsi="Courier New" w:cs="Courier New"/>
        </w:rPr>
        <w:t xml:space="preserve">neptun[7];     </w:t>
      </w:r>
    </w:p>
    <w:p w14:paraId="550A0010" w14:textId="77777777" w:rsidR="0091317C" w:rsidRDefault="0091317C" w:rsidP="00472EEF">
      <w:pPr>
        <w:ind w:left="1418" w:right="4251" w:hanging="10"/>
        <w:rPr>
          <w:ins w:id="5" w:author="Hatwagner Miklós" w:date="2017-12-26T17:32:00Z"/>
          <w:rFonts w:ascii="Courier New" w:eastAsia="Courier New" w:hAnsi="Courier New" w:cs="Courier New"/>
        </w:rPr>
      </w:pPr>
      <w:ins w:id="6" w:author="Hatwagner Miklós" w:date="2017-12-26T17:32:00Z">
        <w:r>
          <w:rPr>
            <w:rFonts w:ascii="Courier New" w:eastAsia="Courier New" w:hAnsi="Courier New" w:cs="Courier New"/>
            <w:color w:val="0000FF"/>
          </w:rPr>
          <w:t xml:space="preserve">  </w:t>
        </w:r>
      </w:ins>
      <w:r w:rsidR="00472EEF">
        <w:rPr>
          <w:rFonts w:ascii="Courier New" w:eastAsia="Courier New" w:hAnsi="Courier New" w:cs="Courier New"/>
          <w:color w:val="0000FF"/>
        </w:rPr>
        <w:t>int</w:t>
      </w:r>
      <w:r w:rsidR="00472EEF">
        <w:rPr>
          <w:rFonts w:ascii="Courier New" w:eastAsia="Courier New" w:hAnsi="Courier New" w:cs="Courier New"/>
        </w:rPr>
        <w:t xml:space="preserve"> kzh[4],</w:t>
      </w:r>
      <w:ins w:id="7" w:author="Hatwagner Miklós" w:date="2017-12-26T17:32:00Z">
        <w:r>
          <w:rPr>
            <w:rFonts w:ascii="Courier New" w:eastAsia="Courier New" w:hAnsi="Courier New" w:cs="Courier New"/>
          </w:rPr>
          <w:t xml:space="preserve"> </w:t>
        </w:r>
      </w:ins>
      <w:r w:rsidR="00472EEF">
        <w:rPr>
          <w:rFonts w:ascii="Courier New" w:eastAsia="Courier New" w:hAnsi="Courier New" w:cs="Courier New"/>
        </w:rPr>
        <w:t>nzh;</w:t>
      </w:r>
    </w:p>
    <w:p w14:paraId="7BB152FB" w14:textId="77777777" w:rsidR="00246B2D" w:rsidRDefault="00472EEF" w:rsidP="00472EEF">
      <w:pPr>
        <w:ind w:left="1418" w:right="4251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hallgato;</w:t>
      </w:r>
      <w:bookmarkEnd w:id="2"/>
      <w:r>
        <w:rPr>
          <w:rFonts w:ascii="Courier New" w:eastAsia="Courier New" w:hAnsi="Courier New" w:cs="Courier New"/>
        </w:rPr>
        <w:t xml:space="preserve">  </w:t>
      </w:r>
    </w:p>
    <w:p w14:paraId="5CC959F9" w14:textId="77777777" w:rsidR="00472EEF" w:rsidRDefault="00472EEF" w:rsidP="00472EEF">
      <w:pPr>
        <w:ind w:left="1418" w:right="4251" w:hanging="10"/>
      </w:pPr>
    </w:p>
    <w:p w14:paraId="338D89C9" w14:textId="77777777" w:rsidR="00472EEF" w:rsidRDefault="00472EEF" w:rsidP="00472EEF">
      <w:pPr>
        <w:ind w:left="1418" w:right="4251" w:hanging="10"/>
      </w:pPr>
    </w:p>
    <w:p w14:paraId="390A7425" w14:textId="1622E7FC" w:rsidR="008D6AA7" w:rsidRPr="008D6AA7" w:rsidDel="008D6AA7" w:rsidRDefault="00472EEF" w:rsidP="008D6AA7">
      <w:pPr>
        <w:ind w:left="-15"/>
        <w:rPr>
          <w:del w:id="8" w:author="Kocsis Zoltán" w:date="2017-12-28T19:55:00Z"/>
          <w:sz w:val="24"/>
        </w:rPr>
      </w:pPr>
      <w:r w:rsidRPr="00472EEF">
        <w:rPr>
          <w:sz w:val="24"/>
        </w:rPr>
        <w:t>A fenti definíciót felhasználva készíts</w:t>
      </w:r>
      <w:r w:rsidR="00286697">
        <w:rPr>
          <w:sz w:val="24"/>
        </w:rPr>
        <w:t xml:space="preserve">en egy olyan </w:t>
      </w:r>
      <w:r w:rsidRPr="00472EEF">
        <w:rPr>
          <w:sz w:val="24"/>
        </w:rPr>
        <w:t>programot, amely megkérdezi a felhasználót, hogy hány hallgató</w:t>
      </w:r>
      <w:r>
        <w:rPr>
          <w:sz w:val="24"/>
        </w:rPr>
        <w:t xml:space="preserve"> adataival kíván dolgozni, majd kérje be </w:t>
      </w:r>
      <w:r w:rsidR="008D6AA7">
        <w:rPr>
          <w:sz w:val="24"/>
        </w:rPr>
        <w:t xml:space="preserve">a </w:t>
      </w:r>
      <w:r w:rsidR="008D6AA7" w:rsidRPr="008D6AA7">
        <w:rPr>
          <w:sz w:val="24"/>
        </w:rPr>
        <w:t xml:space="preserve">szabvány </w:t>
      </w:r>
      <w:r w:rsidR="007F63C7" w:rsidRPr="008D6AA7">
        <w:rPr>
          <w:sz w:val="24"/>
        </w:rPr>
        <w:t>bemenetről</w:t>
      </w:r>
      <w:r w:rsidR="007F63C7">
        <w:rPr>
          <w:sz w:val="24"/>
        </w:rPr>
        <w:t xml:space="preserve"> a hallgató </w:t>
      </w:r>
      <w:r w:rsidR="007F63C7" w:rsidRPr="008D6AA7">
        <w:rPr>
          <w:sz w:val="24"/>
        </w:rPr>
        <w:t>nev</w:t>
      </w:r>
      <w:r w:rsidR="007F63C7">
        <w:rPr>
          <w:sz w:val="24"/>
        </w:rPr>
        <w:t>é</w:t>
      </w:r>
      <w:r w:rsidR="007F63C7" w:rsidRPr="008D6AA7">
        <w:rPr>
          <w:sz w:val="24"/>
        </w:rPr>
        <w:t>t</w:t>
      </w:r>
      <w:r w:rsidR="007F63C7">
        <w:rPr>
          <w:sz w:val="24"/>
        </w:rPr>
        <w:t xml:space="preserve"> (max 30 karakter)</w:t>
      </w:r>
      <w:r w:rsidR="008D6AA7" w:rsidRPr="008D6AA7">
        <w:rPr>
          <w:sz w:val="24"/>
        </w:rPr>
        <w:t xml:space="preserve">, </w:t>
      </w:r>
      <w:r w:rsidR="007F63C7">
        <w:rPr>
          <w:sz w:val="24"/>
        </w:rPr>
        <w:t xml:space="preserve"> NEPTUN kódját</w:t>
      </w:r>
      <w:r w:rsidR="00F52491">
        <w:rPr>
          <w:sz w:val="24"/>
        </w:rPr>
        <w:t>,</w:t>
      </w:r>
      <w:r w:rsidR="008D6AA7" w:rsidRPr="008D6AA7">
        <w:rPr>
          <w:sz w:val="24"/>
        </w:rPr>
        <w:t xml:space="preserve"> </w:t>
      </w:r>
      <w:r w:rsidR="007F63C7">
        <w:rPr>
          <w:sz w:val="24"/>
        </w:rPr>
        <w:t>majd a kis ZH jegyeit</w:t>
      </w:r>
      <w:r w:rsidR="00674B19">
        <w:rPr>
          <w:sz w:val="24"/>
        </w:rPr>
        <w:t xml:space="preserve"> (4 db)</w:t>
      </w:r>
      <w:r w:rsidR="007F63C7">
        <w:rPr>
          <w:sz w:val="24"/>
        </w:rPr>
        <w:t xml:space="preserve"> és nagy ZH pontszámá</w:t>
      </w:r>
      <w:r w:rsidR="008D6AA7" w:rsidRPr="008D6AA7">
        <w:rPr>
          <w:sz w:val="24"/>
        </w:rPr>
        <w:t>t</w:t>
      </w:r>
      <w:r w:rsidR="00395C87">
        <w:rPr>
          <w:sz w:val="24"/>
        </w:rPr>
        <w:t xml:space="preserve"> (nem negatív egész)</w:t>
      </w:r>
      <w:r w:rsidR="008D6AA7" w:rsidRPr="008D6AA7">
        <w:rPr>
          <w:sz w:val="24"/>
        </w:rPr>
        <w:t xml:space="preserve">! </w:t>
      </w:r>
      <w:r w:rsidR="00395C87">
        <w:rPr>
          <w:sz w:val="24"/>
        </w:rPr>
        <w:t xml:space="preserve">A programnak dinamikusan, futásidőben kell memóriát foglalnia a hallgatók adatainak nyilvántartásához, pontosan annyit, amennyire szükség van! </w:t>
      </w:r>
      <w:r w:rsidR="008D6AA7">
        <w:rPr>
          <w:sz w:val="24"/>
        </w:rPr>
        <w:t>A bekérés végén írja ki az eredményeket táblázatos formában.</w:t>
      </w:r>
    </w:p>
    <w:p w14:paraId="0B1E843E" w14:textId="77777777" w:rsidR="00286697" w:rsidRDefault="00286697" w:rsidP="00472EEF">
      <w:pPr>
        <w:ind w:left="709" w:right="423"/>
        <w:jc w:val="both"/>
        <w:rPr>
          <w:sz w:val="24"/>
        </w:rPr>
      </w:pPr>
      <w:bookmarkStart w:id="9" w:name="OLE_LINK22"/>
      <w:bookmarkStart w:id="10" w:name="OLE_LINK23"/>
      <w:bookmarkStart w:id="11" w:name="OLE_LINK24"/>
    </w:p>
    <w:p w14:paraId="2CC3F479" w14:textId="2EA46ECC" w:rsidR="00286697" w:rsidRPr="00286697" w:rsidRDefault="00286697" w:rsidP="00472EEF">
      <w:pPr>
        <w:ind w:left="709" w:right="423"/>
        <w:jc w:val="both"/>
        <w:rPr>
          <w:rFonts w:ascii="Consolas" w:hAnsi="Consolas"/>
          <w:sz w:val="24"/>
        </w:rPr>
      </w:pPr>
      <w:bookmarkStart w:id="12" w:name="OLE_LINK15"/>
      <w:bookmarkStart w:id="13" w:name="OLE_LINK16"/>
      <w:r w:rsidRPr="00286697">
        <w:rPr>
          <w:rFonts w:ascii="Consolas" w:hAnsi="Consolas"/>
          <w:sz w:val="24"/>
        </w:rPr>
        <w:t>NEPTUN</w:t>
      </w:r>
      <w:r w:rsidR="00674B19">
        <w:rPr>
          <w:rFonts w:ascii="Consolas" w:hAnsi="Consolas"/>
          <w:sz w:val="24"/>
        </w:rPr>
        <w:tab/>
        <w:t xml:space="preserve">Nev </w:t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  <w:t>Kis</w:t>
      </w:r>
      <w:r w:rsidR="009D2697">
        <w:rPr>
          <w:rFonts w:ascii="Consolas" w:hAnsi="Consolas"/>
          <w:sz w:val="24"/>
        </w:rPr>
        <w:t xml:space="preserve"> </w:t>
      </w:r>
      <w:r w:rsidR="00674B19">
        <w:rPr>
          <w:rFonts w:ascii="Consolas" w:hAnsi="Consolas"/>
          <w:sz w:val="24"/>
        </w:rPr>
        <w:t>Zh</w:t>
      </w:r>
      <w:r w:rsidRPr="00286697">
        <w:rPr>
          <w:rFonts w:ascii="Consolas" w:hAnsi="Consolas"/>
          <w:sz w:val="24"/>
        </w:rPr>
        <w:t xml:space="preserve"> </w:t>
      </w:r>
      <w:r w:rsidR="009D2697">
        <w:rPr>
          <w:rFonts w:ascii="Consolas" w:hAnsi="Consolas"/>
          <w:sz w:val="24"/>
        </w:rPr>
        <w:t>jegyek</w:t>
      </w:r>
      <w:r w:rsidRPr="00286697"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>Nagy</w:t>
      </w:r>
      <w:r w:rsidR="009D2697">
        <w:rPr>
          <w:rFonts w:ascii="Consolas" w:hAnsi="Consolas"/>
          <w:sz w:val="24"/>
        </w:rPr>
        <w:t xml:space="preserve"> </w:t>
      </w:r>
      <w:r w:rsidR="00674B19">
        <w:rPr>
          <w:rFonts w:ascii="Consolas" w:hAnsi="Consolas"/>
          <w:sz w:val="24"/>
        </w:rPr>
        <w:t xml:space="preserve">Zh </w:t>
      </w:r>
      <w:r w:rsidRPr="00286697">
        <w:rPr>
          <w:rFonts w:ascii="Consolas" w:hAnsi="Consolas"/>
          <w:sz w:val="24"/>
        </w:rPr>
        <w:t>pont</w:t>
      </w:r>
    </w:p>
    <w:p w14:paraId="74869767" w14:textId="74CB14E6" w:rsidR="00286697" w:rsidRPr="00286697" w:rsidRDefault="00286697" w:rsidP="00472EEF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----------------</w:t>
      </w:r>
      <w:r w:rsidR="00674B19"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-----------------</w:t>
      </w:r>
      <w:r w:rsidR="00674B19">
        <w:rPr>
          <w:rFonts w:ascii="Consolas" w:hAnsi="Consolas"/>
          <w:sz w:val="24"/>
        </w:rPr>
        <w:t>---------------------</w:t>
      </w:r>
      <w:r w:rsidR="009D2697">
        <w:rPr>
          <w:rFonts w:ascii="Consolas" w:hAnsi="Consolas"/>
          <w:sz w:val="24"/>
        </w:rPr>
        <w:t>------</w:t>
      </w:r>
    </w:p>
    <w:p w14:paraId="6A6B3543" w14:textId="2E6A71A1" w:rsidR="00286697" w:rsidRPr="00286697" w:rsidRDefault="00286697" w:rsidP="00472EEF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ZZ56RT</w:t>
      </w:r>
      <w:r w:rsidRPr="00286697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>Kiss Géza</w:t>
      </w:r>
      <w:r w:rsidRPr="00286697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  <w:t>2,3,2,4</w:t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34</w:t>
      </w:r>
    </w:p>
    <w:p w14:paraId="2DE74C71" w14:textId="7E98DA8F" w:rsidR="00286697" w:rsidRPr="00286697" w:rsidRDefault="00286697" w:rsidP="00472EEF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EE34RE</w:t>
      </w:r>
      <w:r w:rsidRPr="00286697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>Nagy Ervin</w:t>
      </w:r>
      <w:r w:rsidRPr="00286697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  <w:t>5,5,5,4</w:t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56</w:t>
      </w:r>
    </w:p>
    <w:p w14:paraId="1D6C639E" w14:textId="2AC701E0" w:rsidR="00286697" w:rsidRDefault="00286697" w:rsidP="00472EEF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GG33EE</w:t>
      </w:r>
      <w:r w:rsidRPr="00286697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>Kiss Elemér</w:t>
      </w:r>
      <w:r w:rsidR="00674B19">
        <w:rPr>
          <w:rFonts w:ascii="Consolas" w:hAnsi="Consolas"/>
          <w:sz w:val="24"/>
        </w:rPr>
        <w:tab/>
        <w:t>1,2,3,1</w:t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="00674B19"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21</w:t>
      </w:r>
    </w:p>
    <w:p w14:paraId="2F9FC033" w14:textId="1598B858" w:rsidR="00674B19" w:rsidRPr="00286697" w:rsidRDefault="00674B19" w:rsidP="00472EEF">
      <w:pPr>
        <w:ind w:left="709" w:right="423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RR33ER</w:t>
      </w:r>
      <w:r>
        <w:rPr>
          <w:rFonts w:ascii="Consolas" w:hAnsi="Consolas"/>
          <w:sz w:val="24"/>
        </w:rPr>
        <w:tab/>
        <w:t>Bugár Jenő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4,4,3,5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46</w:t>
      </w:r>
    </w:p>
    <w:bookmarkEnd w:id="9"/>
    <w:bookmarkEnd w:id="10"/>
    <w:bookmarkEnd w:id="11"/>
    <w:bookmarkEnd w:id="12"/>
    <w:bookmarkEnd w:id="13"/>
    <w:p w14:paraId="623672B2" w14:textId="77777777" w:rsidR="00472EEF" w:rsidRDefault="00472EEF" w:rsidP="00472EEF">
      <w:pPr>
        <w:ind w:left="1418" w:right="4251" w:hanging="10"/>
      </w:pPr>
    </w:p>
    <w:p w14:paraId="5DDB0FBF" w14:textId="77777777" w:rsidR="002E2ABA" w:rsidRPr="00DA416A" w:rsidRDefault="002E2ABA">
      <w:pPr>
        <w:pStyle w:val="zh"/>
        <w:rPr>
          <w:rFonts w:ascii="Wingdings" w:hAnsi="Wingdings"/>
        </w:rPr>
      </w:pPr>
      <w:r>
        <w:rPr>
          <w:rFonts w:ascii="Wingdings" w:hAnsi="Wingdings"/>
        </w:rPr>
        <w:t></w:t>
      </w:r>
      <w:r>
        <w:rPr>
          <w:rFonts w:ascii="Wingdings" w:hAnsi="Wingdings"/>
        </w:rPr>
        <w:tab/>
      </w:r>
      <w:r>
        <w:t xml:space="preserve">Értékelés: Az alapfeladat megoldása </w:t>
      </w:r>
      <w:r>
        <w:rPr>
          <w:b/>
        </w:rPr>
        <w:t>2</w:t>
      </w:r>
      <w:r>
        <w:t xml:space="preserve"> pont. Plusz illetve mínusz pont adandó a következőkért:</w:t>
      </w:r>
    </w:p>
    <w:p w14:paraId="37F8009B" w14:textId="77777777" w:rsidR="002E2ABA" w:rsidRDefault="002E2ABA">
      <w:pPr>
        <w:pStyle w:val="zh"/>
      </w:pPr>
      <w:r>
        <w:rPr>
          <w:b/>
        </w:rPr>
        <w:t>–1:</w:t>
      </w:r>
      <w:r>
        <w:rPr>
          <w:b/>
        </w:rPr>
        <w:tab/>
      </w:r>
      <w:r>
        <w:t>Ha az inputellenőrzés hibás, vagy nem teljes körű, vagy a hibaüzenetek nem elég részletesek.</w:t>
      </w:r>
    </w:p>
    <w:p w14:paraId="6D7E9594" w14:textId="7D3554C1" w:rsidR="00395C87" w:rsidRDefault="00395C87">
      <w:pPr>
        <w:pStyle w:val="zh"/>
      </w:pPr>
      <w:r>
        <w:rPr>
          <w:b/>
        </w:rPr>
        <w:t>–1:</w:t>
      </w:r>
      <w:r>
        <w:rPr>
          <w:b/>
        </w:rPr>
        <w:tab/>
      </w:r>
      <w:r>
        <w:t xml:space="preserve">Ha </w:t>
      </w:r>
      <w:r>
        <w:t>a program kilépés előtt nem szabadítja fel az általa lefoglalt memóriaterületeket!</w:t>
      </w:r>
    </w:p>
    <w:p w14:paraId="403C1B91" w14:textId="77777777" w:rsidR="002E2ABA" w:rsidRDefault="002E2ABA">
      <w:pPr>
        <w:pStyle w:val="zh"/>
      </w:pPr>
      <w:r>
        <w:rPr>
          <w:b/>
        </w:rPr>
        <w:t>–1:</w:t>
      </w:r>
      <w:r>
        <w:rPr>
          <w:b/>
        </w:rPr>
        <w:tab/>
      </w:r>
      <w:r w:rsidR="00DA416A">
        <w:t>Ha a program működése bármiben is eltér az alapfeladatban megfogalmazottól.</w:t>
      </w:r>
    </w:p>
    <w:p w14:paraId="5CFA5AAC" w14:textId="77777777" w:rsidR="002E2ABA" w:rsidRDefault="002E2ABA" w:rsidP="0029106E">
      <w:pPr>
        <w:pStyle w:val="zh"/>
        <w:ind w:left="567" w:hanging="567"/>
      </w:pPr>
      <w:r>
        <w:rPr>
          <w:b/>
        </w:rPr>
        <w:t>–1</w:t>
      </w:r>
      <w:r>
        <w:t>:</w:t>
      </w:r>
      <w:r>
        <w:tab/>
        <w:t>Ha a program fordítása során egyetlen, szabvány fejfájlok be nem kapcsolásából (#</w:t>
      </w:r>
      <w:r>
        <w:rPr>
          <w:b/>
        </w:rPr>
        <w:t>include</w:t>
      </w:r>
      <w:r>
        <w:t>) adódó</w:t>
      </w:r>
      <w:r w:rsidR="0029106E">
        <w:t>, figyelmeztető</w:t>
      </w:r>
      <w:r>
        <w:t xml:space="preserve"> üzenet is akad.</w:t>
      </w:r>
    </w:p>
    <w:p w14:paraId="0B755FE4" w14:textId="61CE8FAE" w:rsidR="00435031" w:rsidRPr="004A6541" w:rsidRDefault="002E2ABA" w:rsidP="00472EEF">
      <w:pPr>
        <w:pStyle w:val="zh"/>
        <w:ind w:left="567" w:hanging="567"/>
        <w:rPr>
          <w:rFonts w:ascii="Courier New" w:hAnsi="Courier New" w:cs="Courier New"/>
          <w:sz w:val="20"/>
        </w:rPr>
      </w:pPr>
      <w:r w:rsidRPr="008201D9">
        <w:rPr>
          <w:b/>
        </w:rPr>
        <w:t>+1:</w:t>
      </w:r>
      <w:r>
        <w:tab/>
      </w:r>
      <w:r w:rsidR="00472EEF">
        <w:t>Készítsen függvényt, amely NEPTUN kód szerinti növekvő so</w:t>
      </w:r>
      <w:r w:rsidR="007F63C7">
        <w:t>rrendben kilistázza a szabvány</w:t>
      </w:r>
      <w:r w:rsidR="00472EEF">
        <w:t xml:space="preserve"> kimeneten azokat a hallgatókat, akik aláírást szereztek, azaz kis ZH-</w:t>
      </w:r>
      <w:r w:rsidR="00395C87">
        <w:t>i</w:t>
      </w:r>
      <w:r w:rsidR="00472EEF">
        <w:t>k átlaga legalább 2.0, és nagy ZH-juk legalább 15 pont</w:t>
      </w:r>
      <w:r w:rsidR="00C71317">
        <w:t>!</w:t>
      </w:r>
    </w:p>
    <w:p w14:paraId="30EC546B" w14:textId="7CA453AB" w:rsidR="001F2E87" w:rsidRDefault="001F2E87" w:rsidP="0023536F">
      <w:pPr>
        <w:pStyle w:val="zh"/>
        <w:ind w:left="567" w:hanging="567"/>
      </w:pPr>
      <w:r w:rsidRPr="008201D9">
        <w:rPr>
          <w:b/>
        </w:rPr>
        <w:t>+1:</w:t>
      </w:r>
      <w:r>
        <w:tab/>
      </w:r>
      <w:r w:rsidR="0023536F">
        <w:t xml:space="preserve">Módosítsa úgy a szoftvert, hogy </w:t>
      </w:r>
      <w:r w:rsidR="00286697">
        <w:t>kiírásnál írja ki a megajánlott jegyeket is! Akik</w:t>
      </w:r>
      <w:r w:rsidR="00674B19">
        <w:t>nek kis</w:t>
      </w:r>
      <w:r w:rsidR="007F63C7">
        <w:t xml:space="preserve"> </w:t>
      </w:r>
      <w:r w:rsidR="00674B19">
        <w:t>Zh átlaga</w:t>
      </w:r>
      <w:r w:rsidR="00286697">
        <w:t xml:space="preserve"> legalább </w:t>
      </w:r>
      <w:r w:rsidR="00674B19">
        <w:t>3.5 és a nagy</w:t>
      </w:r>
      <w:r w:rsidR="007F63C7">
        <w:t xml:space="preserve"> </w:t>
      </w:r>
      <w:r w:rsidR="00674B19">
        <w:t xml:space="preserve">Zh-n </w:t>
      </w:r>
      <w:r w:rsidR="007F63C7">
        <w:t xml:space="preserve">legalább </w:t>
      </w:r>
      <w:r w:rsidR="00286697">
        <w:t xml:space="preserve">45 pontot szereztek 4-est kaptak, akik </w:t>
      </w:r>
      <w:r w:rsidR="00674B19">
        <w:t>kis</w:t>
      </w:r>
      <w:r w:rsidR="007F63C7">
        <w:t xml:space="preserve"> </w:t>
      </w:r>
      <w:r w:rsidR="00674B19">
        <w:t>Zh átlaga 4.5 és a nagy</w:t>
      </w:r>
      <w:r w:rsidR="007F63C7">
        <w:t xml:space="preserve"> </w:t>
      </w:r>
      <w:r w:rsidR="00674B19">
        <w:t xml:space="preserve">Zh-n legalább </w:t>
      </w:r>
      <w:r w:rsidR="00286697">
        <w:t>51 pontot szereztek 5-öst kaptak.</w:t>
      </w:r>
    </w:p>
    <w:p w14:paraId="6545BE2D" w14:textId="77777777" w:rsidR="00674B19" w:rsidRDefault="00674B19" w:rsidP="00674B19">
      <w:pPr>
        <w:ind w:left="709" w:right="423"/>
        <w:jc w:val="both"/>
        <w:rPr>
          <w:sz w:val="24"/>
        </w:rPr>
      </w:pPr>
    </w:p>
    <w:p w14:paraId="3F9DBBB5" w14:textId="443B6370" w:rsidR="00674B19" w:rsidRPr="00286697" w:rsidRDefault="00674B19" w:rsidP="00674B19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NEPTUN</w:t>
      </w:r>
      <w:r>
        <w:rPr>
          <w:rFonts w:ascii="Consolas" w:hAnsi="Consolas"/>
          <w:sz w:val="24"/>
        </w:rPr>
        <w:tab/>
        <w:t xml:space="preserve">Nev 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KisZh</w:t>
      </w:r>
      <w:r w:rsidRPr="00286697">
        <w:rPr>
          <w:rFonts w:ascii="Consolas" w:hAnsi="Consolas"/>
          <w:sz w:val="24"/>
        </w:rPr>
        <w:t xml:space="preserve"> </w:t>
      </w:r>
      <w:r w:rsidRPr="00286697"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 xml:space="preserve">NagyZh </w:t>
      </w:r>
      <w:r w:rsidRPr="00286697">
        <w:rPr>
          <w:rFonts w:ascii="Consolas" w:hAnsi="Consolas"/>
          <w:sz w:val="24"/>
        </w:rPr>
        <w:t>pont</w:t>
      </w:r>
      <w:r>
        <w:rPr>
          <w:rFonts w:ascii="Consolas" w:hAnsi="Consolas"/>
          <w:sz w:val="24"/>
        </w:rPr>
        <w:tab/>
        <w:t>megajánlott</w:t>
      </w:r>
    </w:p>
    <w:p w14:paraId="2136F628" w14:textId="16BDD9E6" w:rsidR="00674B19" w:rsidRPr="00286697" w:rsidRDefault="00674B19" w:rsidP="00674B19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----------------</w:t>
      </w:r>
      <w:r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-----------------</w:t>
      </w:r>
      <w:r>
        <w:rPr>
          <w:rFonts w:ascii="Consolas" w:hAnsi="Consolas"/>
          <w:sz w:val="24"/>
        </w:rPr>
        <w:t>-------------------------------------</w:t>
      </w:r>
    </w:p>
    <w:p w14:paraId="548E297B" w14:textId="77777777" w:rsidR="00674B19" w:rsidRPr="00286697" w:rsidRDefault="00674B19" w:rsidP="00674B19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ZZ56RT</w:t>
      </w:r>
      <w:r w:rsidRPr="0028669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Kiss Géza</w:t>
      </w:r>
      <w:r w:rsidRPr="0028669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2,3,2,4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34</w:t>
      </w:r>
    </w:p>
    <w:p w14:paraId="6CDA426D" w14:textId="013E1038" w:rsidR="00674B19" w:rsidRPr="00286697" w:rsidRDefault="00674B19" w:rsidP="00674B19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EE34RE</w:t>
      </w:r>
      <w:r w:rsidRPr="0028669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Nagy Ervin</w:t>
      </w:r>
      <w:r w:rsidRPr="0028669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5,5,5,4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56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jeles</w:t>
      </w:r>
    </w:p>
    <w:p w14:paraId="0C333B46" w14:textId="77777777" w:rsidR="00674B19" w:rsidRDefault="00674B19" w:rsidP="00674B19">
      <w:pPr>
        <w:ind w:left="709" w:right="423"/>
        <w:jc w:val="both"/>
        <w:rPr>
          <w:rFonts w:ascii="Consolas" w:hAnsi="Consolas"/>
          <w:sz w:val="24"/>
        </w:rPr>
      </w:pPr>
      <w:r w:rsidRPr="00286697">
        <w:rPr>
          <w:rFonts w:ascii="Consolas" w:hAnsi="Consolas"/>
          <w:sz w:val="24"/>
        </w:rPr>
        <w:t>GG33EE</w:t>
      </w:r>
      <w:r w:rsidRPr="0028669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Kiss Elemér</w:t>
      </w:r>
      <w:r>
        <w:rPr>
          <w:rFonts w:ascii="Consolas" w:hAnsi="Consolas"/>
          <w:sz w:val="24"/>
        </w:rPr>
        <w:tab/>
        <w:t>1,2,3,1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Pr="00286697">
        <w:rPr>
          <w:rFonts w:ascii="Consolas" w:hAnsi="Consolas"/>
          <w:sz w:val="24"/>
        </w:rPr>
        <w:t>21</w:t>
      </w:r>
    </w:p>
    <w:p w14:paraId="2475A0A8" w14:textId="42BF2571" w:rsidR="00674B19" w:rsidRPr="00286697" w:rsidRDefault="00674B19" w:rsidP="00674B19">
      <w:pPr>
        <w:ind w:left="709" w:right="423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RR33ER</w:t>
      </w:r>
      <w:r>
        <w:rPr>
          <w:rFonts w:ascii="Consolas" w:hAnsi="Consolas"/>
          <w:sz w:val="24"/>
        </w:rPr>
        <w:tab/>
        <w:t>Bugár Jenő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4,4,3,5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46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jó</w:t>
      </w:r>
    </w:p>
    <w:p w14:paraId="54ED63E6" w14:textId="77777777" w:rsidR="00286697" w:rsidRPr="004A6541" w:rsidRDefault="00286697" w:rsidP="0023536F">
      <w:pPr>
        <w:pStyle w:val="zh"/>
        <w:ind w:left="567" w:hanging="567"/>
        <w:rPr>
          <w:rFonts w:ascii="Courier New" w:hAnsi="Courier New" w:cs="Courier New"/>
          <w:sz w:val="20"/>
        </w:rPr>
      </w:pPr>
    </w:p>
    <w:p w14:paraId="321E59EE" w14:textId="09E07B4C" w:rsidR="002163BC" w:rsidRPr="00787666" w:rsidRDefault="00787666" w:rsidP="00637C4D">
      <w:pPr>
        <w:pStyle w:val="zh"/>
        <w:ind w:left="567" w:hanging="567"/>
        <w:rPr>
          <w:rFonts w:ascii="Courier New" w:hAnsi="Courier New" w:cs="Courier New"/>
          <w:sz w:val="20"/>
        </w:rPr>
      </w:pPr>
      <w:r w:rsidRPr="00787666">
        <w:rPr>
          <w:b/>
        </w:rPr>
        <w:t>+1:</w:t>
      </w:r>
      <w:r w:rsidRPr="00787666">
        <w:t xml:space="preserve"> </w:t>
      </w:r>
      <w:r w:rsidRPr="00787666">
        <w:tab/>
      </w:r>
      <w:r w:rsidR="0023536F">
        <w:t>Készítse fel az alkalmazást két paran</w:t>
      </w:r>
      <w:r w:rsidR="00472EEF">
        <w:t xml:space="preserve">cssori kapcsoló fogadására! Egyik </w:t>
      </w:r>
      <w:r w:rsidR="008C20D0" w:rsidRPr="008C20D0">
        <w:rPr>
          <w:i/>
        </w:rPr>
        <w:t>-</w:t>
      </w:r>
      <w:r w:rsidR="002172EB">
        <w:rPr>
          <w:i/>
        </w:rPr>
        <w:t>k</w:t>
      </w:r>
      <w:r w:rsidR="0023536F">
        <w:t xml:space="preserve"> legyen, amit megadva</w:t>
      </w:r>
      <w:r w:rsidR="00395C87">
        <w:t>, ha egy hallgatónak akár csak egyetlen kis ZH-ja is elégtelen, akkor már nem is tartja nyilván.</w:t>
      </w:r>
      <w:r w:rsidR="0023536F">
        <w:t xml:space="preserve"> A másik, </w:t>
      </w:r>
      <w:r w:rsidR="0023536F" w:rsidRPr="008C20D0">
        <w:rPr>
          <w:i/>
        </w:rPr>
        <w:t>-</w:t>
      </w:r>
      <w:r w:rsidR="00472EEF">
        <w:rPr>
          <w:i/>
        </w:rPr>
        <w:t>sz</w:t>
      </w:r>
      <w:r w:rsidR="002172EB">
        <w:t xml:space="preserve"> kapcsolót </w:t>
      </w:r>
      <w:r w:rsidR="00395C87">
        <w:t>megadva,</w:t>
      </w:r>
      <w:r w:rsidR="002172EB">
        <w:t xml:space="preserve"> </w:t>
      </w:r>
      <w:r w:rsidR="00395C87">
        <w:t>h</w:t>
      </w:r>
      <w:r w:rsidR="002172EB">
        <w:t xml:space="preserve">a </w:t>
      </w:r>
      <w:r w:rsidR="00395C87">
        <w:t xml:space="preserve">a </w:t>
      </w:r>
      <w:r w:rsidR="002172EB">
        <w:t>bekért Nagy</w:t>
      </w:r>
      <w:r w:rsidR="007F63C7">
        <w:t xml:space="preserve"> </w:t>
      </w:r>
      <w:r w:rsidR="002172EB">
        <w:t>ZH pontszám kisebb</w:t>
      </w:r>
      <w:r w:rsidR="00395C87">
        <w:t>,</w:t>
      </w:r>
      <w:bookmarkStart w:id="14" w:name="_GoBack"/>
      <w:bookmarkEnd w:id="14"/>
      <w:r w:rsidR="002172EB">
        <w:t xml:space="preserve"> mint 15, </w:t>
      </w:r>
      <w:r w:rsidR="007F63C7">
        <w:t xml:space="preserve">a bekérés után írja ki, hogy </w:t>
      </w:r>
      <w:r w:rsidR="007F63C7" w:rsidRPr="007F63C7">
        <w:rPr>
          <w:rFonts w:ascii="Consolas" w:hAnsi="Consolas"/>
        </w:rPr>
        <w:t>„ez a félév sajnos nem sikerült!”</w:t>
      </w:r>
    </w:p>
    <w:sectPr w:rsidR="002163BC" w:rsidRPr="00787666" w:rsidSect="002E2ABA">
      <w:headerReference w:type="default" r:id="rId7"/>
      <w:type w:val="continuous"/>
      <w:pgSz w:w="11906" w:h="16838"/>
      <w:pgMar w:top="567" w:right="567" w:bottom="567" w:left="851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778B3" w14:textId="77777777" w:rsidR="00457899" w:rsidRDefault="00457899">
      <w:r>
        <w:separator/>
      </w:r>
    </w:p>
  </w:endnote>
  <w:endnote w:type="continuationSeparator" w:id="0">
    <w:p w14:paraId="322F0654" w14:textId="77777777" w:rsidR="00457899" w:rsidRDefault="0045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7BB41" w14:textId="77777777" w:rsidR="00457899" w:rsidRDefault="00457899">
      <w:r>
        <w:separator/>
      </w:r>
    </w:p>
  </w:footnote>
  <w:footnote w:type="continuationSeparator" w:id="0">
    <w:p w14:paraId="5C8C3B03" w14:textId="77777777" w:rsidR="00457899" w:rsidRDefault="00457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8A43B" w14:textId="77777777" w:rsidR="008C20D0" w:rsidRDefault="008C20D0">
    <w:pPr>
      <w:pStyle w:val="zh"/>
      <w:pBdr>
        <w:bottom w:val="double" w:sz="12" w:space="1" w:color="auto"/>
      </w:pBdr>
      <w:rPr>
        <w:b/>
      </w:rPr>
    </w:pPr>
    <w:r>
      <w:rPr>
        <w:b/>
      </w:rPr>
      <w:t>GB_IN001_2 Név: . . . . . . . . . . . . . . . . . .  NEPTUNkód: . . . . . . . .Gép: . . . . . . Jegy: . . Aláírás: . . . . . . . .</w:t>
    </w:r>
  </w:p>
  <w:p w14:paraId="30B11BFD" w14:textId="73E228D4" w:rsidR="008C20D0" w:rsidRDefault="00871A05">
    <w:pPr>
      <w:pStyle w:val="zh"/>
      <w:pBdr>
        <w:bottom w:val="single" w:sz="4" w:space="1" w:color="auto"/>
      </w:pBdr>
    </w:pPr>
    <w:r>
      <w:t xml:space="preserve">Írjon C </w:t>
    </w:r>
    <w:r w:rsidR="008C20D0">
      <w:t xml:space="preserve">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3FC"/>
    <w:multiLevelType w:val="hybridMultilevel"/>
    <w:tmpl w:val="9F5C38C8"/>
    <w:lvl w:ilvl="0" w:tplc="040E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48E7A16"/>
    <w:multiLevelType w:val="hybridMultilevel"/>
    <w:tmpl w:val="C156AD10"/>
    <w:lvl w:ilvl="0" w:tplc="040E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7FC10F1"/>
    <w:multiLevelType w:val="hybridMultilevel"/>
    <w:tmpl w:val="20D4C4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752E"/>
    <w:multiLevelType w:val="multilevel"/>
    <w:tmpl w:val="1BA6F004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36B45B27"/>
    <w:multiLevelType w:val="hybridMultilevel"/>
    <w:tmpl w:val="74D23CC2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45965FC8"/>
    <w:multiLevelType w:val="hybridMultilevel"/>
    <w:tmpl w:val="A83EC916"/>
    <w:lvl w:ilvl="0" w:tplc="040E0017">
      <w:start w:val="1"/>
      <w:numFmt w:val="lowerLetter"/>
      <w:lvlText w:val="%1)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75408F3"/>
    <w:multiLevelType w:val="hybridMultilevel"/>
    <w:tmpl w:val="E3548E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928C1"/>
    <w:multiLevelType w:val="hybridMultilevel"/>
    <w:tmpl w:val="663ECA18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5C1278CC"/>
    <w:multiLevelType w:val="hybridMultilevel"/>
    <w:tmpl w:val="1BA6F004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73E148B6"/>
    <w:multiLevelType w:val="hybridMultilevel"/>
    <w:tmpl w:val="71CC39B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3203F"/>
    <w:multiLevelType w:val="hybridMultilevel"/>
    <w:tmpl w:val="A28A216C"/>
    <w:lvl w:ilvl="0" w:tplc="040E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7EF715FF"/>
    <w:multiLevelType w:val="multilevel"/>
    <w:tmpl w:val="20D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twagner Miklós">
    <w15:presenceInfo w15:providerId="Windows Live" w15:userId="9ea6572007a04d30"/>
  </w15:person>
  <w15:person w15:author="Kocsis Zoltán">
    <w15:presenceInfo w15:providerId="None" w15:userId="Kocsis Zolt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1F"/>
    <w:rsid w:val="000B7312"/>
    <w:rsid w:val="000C47C4"/>
    <w:rsid w:val="00121D62"/>
    <w:rsid w:val="00130E18"/>
    <w:rsid w:val="0016311F"/>
    <w:rsid w:val="00183D37"/>
    <w:rsid w:val="001C0EC5"/>
    <w:rsid w:val="001D3F5D"/>
    <w:rsid w:val="001F2E87"/>
    <w:rsid w:val="002079FF"/>
    <w:rsid w:val="002163BC"/>
    <w:rsid w:val="002172EB"/>
    <w:rsid w:val="0023536F"/>
    <w:rsid w:val="00246B2D"/>
    <w:rsid w:val="00286697"/>
    <w:rsid w:val="0029106E"/>
    <w:rsid w:val="002A0762"/>
    <w:rsid w:val="002B78A8"/>
    <w:rsid w:val="002C4DA2"/>
    <w:rsid w:val="002E2ABA"/>
    <w:rsid w:val="002F61C6"/>
    <w:rsid w:val="00335F03"/>
    <w:rsid w:val="00350A6D"/>
    <w:rsid w:val="003852ED"/>
    <w:rsid w:val="00395C87"/>
    <w:rsid w:val="003A1B89"/>
    <w:rsid w:val="004021BB"/>
    <w:rsid w:val="00431835"/>
    <w:rsid w:val="00435031"/>
    <w:rsid w:val="00457899"/>
    <w:rsid w:val="00457BB7"/>
    <w:rsid w:val="00471CF3"/>
    <w:rsid w:val="00472EEF"/>
    <w:rsid w:val="00493E3C"/>
    <w:rsid w:val="004A6541"/>
    <w:rsid w:val="005344B1"/>
    <w:rsid w:val="005F4FCE"/>
    <w:rsid w:val="00633AF4"/>
    <w:rsid w:val="00633BC4"/>
    <w:rsid w:val="00637C4D"/>
    <w:rsid w:val="0065080E"/>
    <w:rsid w:val="0066770E"/>
    <w:rsid w:val="00674B19"/>
    <w:rsid w:val="00694DAE"/>
    <w:rsid w:val="006A6E5F"/>
    <w:rsid w:val="006B30E8"/>
    <w:rsid w:val="00753132"/>
    <w:rsid w:val="00787666"/>
    <w:rsid w:val="0079392F"/>
    <w:rsid w:val="00796C08"/>
    <w:rsid w:val="007C13C8"/>
    <w:rsid w:val="007C6F7D"/>
    <w:rsid w:val="007E37E6"/>
    <w:rsid w:val="007E512B"/>
    <w:rsid w:val="007F63C7"/>
    <w:rsid w:val="008201D9"/>
    <w:rsid w:val="00864FAF"/>
    <w:rsid w:val="00871A05"/>
    <w:rsid w:val="008C20D0"/>
    <w:rsid w:val="008D6AA7"/>
    <w:rsid w:val="0091317C"/>
    <w:rsid w:val="00934098"/>
    <w:rsid w:val="009756C3"/>
    <w:rsid w:val="009B06B7"/>
    <w:rsid w:val="009D2697"/>
    <w:rsid w:val="00A412DE"/>
    <w:rsid w:val="00A84441"/>
    <w:rsid w:val="00AB61E8"/>
    <w:rsid w:val="00AF4383"/>
    <w:rsid w:val="00B2566E"/>
    <w:rsid w:val="00B738CB"/>
    <w:rsid w:val="00B827F4"/>
    <w:rsid w:val="00B87BB7"/>
    <w:rsid w:val="00BF7CCE"/>
    <w:rsid w:val="00C4020C"/>
    <w:rsid w:val="00C71317"/>
    <w:rsid w:val="00C86FFA"/>
    <w:rsid w:val="00C87FFE"/>
    <w:rsid w:val="00CC3888"/>
    <w:rsid w:val="00D54402"/>
    <w:rsid w:val="00DA416A"/>
    <w:rsid w:val="00DC621D"/>
    <w:rsid w:val="00E073B8"/>
    <w:rsid w:val="00E92CD1"/>
    <w:rsid w:val="00F163B2"/>
    <w:rsid w:val="00F16E9F"/>
    <w:rsid w:val="00F3213D"/>
    <w:rsid w:val="00F5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7D7A87"/>
  <w15:chartTrackingRefBased/>
  <w15:docId w15:val="{F2DBF49D-3E3D-4410-BD95-FCB0AA80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4B19"/>
    <w:rPr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sz w:val="24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table" w:styleId="Rcsostblzat">
    <w:name w:val="Table Grid"/>
    <w:basedOn w:val="Normltblzat"/>
    <w:rsid w:val="00DA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ernyels">
    <w:name w:val="Képernyő első"/>
    <w:basedOn w:val="zh"/>
    <w:next w:val="Kpernytbbi"/>
    <w:rsid w:val="00A412DE"/>
    <w:rPr>
      <w:rFonts w:ascii="Courier New" w:hAnsi="Courier New" w:cs="Courier New"/>
      <w:b/>
      <w:sz w:val="20"/>
    </w:rPr>
  </w:style>
  <w:style w:type="paragraph" w:customStyle="1" w:styleId="Kpernytbbi">
    <w:name w:val="Képernyő többi"/>
    <w:basedOn w:val="zh"/>
    <w:rsid w:val="00A412DE"/>
    <w:pPr>
      <w:spacing w:before="0"/>
      <w:ind w:left="567" w:hanging="567"/>
    </w:pPr>
    <w:rPr>
      <w:rFonts w:ascii="Courier New" w:hAnsi="Courier New" w:cs="Courier New"/>
      <w:b/>
      <w:sz w:val="20"/>
    </w:rPr>
  </w:style>
  <w:style w:type="character" w:styleId="Jegyzethivatkozs">
    <w:name w:val="annotation reference"/>
    <w:basedOn w:val="Bekezdsalapbettpusa"/>
    <w:rsid w:val="0091317C"/>
    <w:rPr>
      <w:sz w:val="16"/>
      <w:szCs w:val="16"/>
    </w:rPr>
  </w:style>
  <w:style w:type="paragraph" w:styleId="Jegyzetszveg">
    <w:name w:val="annotation text"/>
    <w:basedOn w:val="Norml"/>
    <w:link w:val="JegyzetszvegChar"/>
    <w:rsid w:val="0091317C"/>
  </w:style>
  <w:style w:type="character" w:customStyle="1" w:styleId="JegyzetszvegChar">
    <w:name w:val="Jegyzetszöveg Char"/>
    <w:basedOn w:val="Bekezdsalapbettpusa"/>
    <w:link w:val="Jegyzetszveg"/>
    <w:rsid w:val="0091317C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91317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91317C"/>
    <w:rPr>
      <w:b/>
      <w:bCs/>
      <w:lang w:val="hu-HU" w:eastAsia="hu-HU"/>
    </w:rPr>
  </w:style>
  <w:style w:type="paragraph" w:styleId="Buborkszveg">
    <w:name w:val="Balloon Text"/>
    <w:basedOn w:val="Norml"/>
    <w:link w:val="BuborkszvegChar"/>
    <w:rsid w:val="0091317C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91317C"/>
    <w:rPr>
      <w:rFonts w:ascii="Segoe UI" w:hAnsi="Segoe UI" w:cs="Segoe UI"/>
      <w:sz w:val="18"/>
      <w:szCs w:val="1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</vt:lpstr>
    </vt:vector>
  </TitlesOfParts>
  <Company>SZE IVI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</dc:title>
  <dc:subject/>
  <dc:creator>bauerp</dc:creator>
  <cp:keywords/>
  <cp:lastModifiedBy>Hatwagner Miklós</cp:lastModifiedBy>
  <cp:revision>6</cp:revision>
  <cp:lastPrinted>2004-05-17T16:27:00Z</cp:lastPrinted>
  <dcterms:created xsi:type="dcterms:W3CDTF">2017-12-28T19:20:00Z</dcterms:created>
  <dcterms:modified xsi:type="dcterms:W3CDTF">2018-01-04T08:57:00Z</dcterms:modified>
</cp:coreProperties>
</file>